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5B" w:rsidRPr="00405E31" w:rsidRDefault="0061165B" w:rsidP="0061165B">
      <w:pPr>
        <w:rPr>
          <w:b/>
          <w:sz w:val="24"/>
          <w:u w:val="single"/>
        </w:rPr>
      </w:pPr>
      <w:r w:rsidRPr="006C19EF">
        <w:rPr>
          <w:rFonts w:ascii="Times New Roman" w:hAnsi="Times New Roman" w:cs="Times New Roman"/>
          <w:b/>
          <w:sz w:val="24"/>
          <w:u w:val="single"/>
        </w:rPr>
        <w:t>DELIVERABLE 5</w:t>
      </w:r>
      <w:r w:rsidRPr="006C19EF">
        <w:rPr>
          <w:rFonts w:ascii="Times New Roman" w:hAnsi="Times New Roman" w:cs="Times New Roman"/>
          <w:b/>
          <w:sz w:val="24"/>
        </w:rPr>
        <w:t>:</w:t>
      </w:r>
      <w:r w:rsidRPr="006C19EF">
        <w:rPr>
          <w:rFonts w:ascii="Times New Roman" w:hAnsi="Times New Roman" w:cs="Times New Roman"/>
          <w:sz w:val="24"/>
        </w:rPr>
        <w:t xml:space="preserve"> Stage 3 requirements: </w:t>
      </w:r>
      <w:r w:rsidRPr="006C19EF">
        <w:rPr>
          <w:b/>
          <w:sz w:val="24"/>
          <w:u w:val="single"/>
        </w:rPr>
        <w:t>Final system delivery</w:t>
      </w:r>
      <w:r>
        <w:rPr>
          <w:b/>
          <w:sz w:val="24"/>
          <w:u w:val="single"/>
        </w:rPr>
        <w:t xml:space="preserve"> </w:t>
      </w:r>
    </w:p>
    <w:p w:rsidR="0061165B" w:rsidRDefault="0061165B" w:rsidP="0061165B">
      <w:pPr>
        <w:rPr>
          <w:rFonts w:ascii="Times New Roman" w:hAnsi="Times New Roman" w:cs="Times New Roman"/>
          <w:sz w:val="24"/>
        </w:rPr>
      </w:pPr>
      <w:r>
        <w:rPr>
          <w:rFonts w:ascii="Times New Roman" w:hAnsi="Times New Roman" w:cs="Times New Roman"/>
          <w:sz w:val="24"/>
        </w:rPr>
        <w:t>The specifications for the final system are:</w:t>
      </w:r>
    </w:p>
    <w:p w:rsidR="0061165B" w:rsidRDefault="0061165B" w:rsidP="0061165B">
      <w:pPr>
        <w:pStyle w:val="ListParagraph"/>
        <w:numPr>
          <w:ilvl w:val="0"/>
          <w:numId w:val="2"/>
        </w:numPr>
        <w:rPr>
          <w:rFonts w:ascii="Times New Roman" w:hAnsi="Times New Roman" w:cs="Times New Roman"/>
          <w:sz w:val="24"/>
        </w:rPr>
      </w:pPr>
      <w:r w:rsidRPr="00EF5265">
        <w:rPr>
          <w:rFonts w:ascii="Times New Roman" w:hAnsi="Times New Roman" w:cs="Times New Roman"/>
          <w:i/>
          <w:sz w:val="24"/>
          <w:u w:val="single"/>
        </w:rPr>
        <w:t>Title page</w:t>
      </w:r>
      <w:r>
        <w:rPr>
          <w:rFonts w:ascii="Times New Roman" w:hAnsi="Times New Roman" w:cs="Times New Roman"/>
          <w:sz w:val="24"/>
        </w:rPr>
        <w:t>: Course name and number; year and semester; project title; group name; member names; instructor name.</w:t>
      </w:r>
    </w:p>
    <w:p w:rsidR="007954E5" w:rsidRPr="007954E5" w:rsidRDefault="0061165B" w:rsidP="007954E5">
      <w:pPr>
        <w:pStyle w:val="ListParagraph"/>
        <w:numPr>
          <w:ilvl w:val="0"/>
          <w:numId w:val="2"/>
        </w:numPr>
        <w:rPr>
          <w:rFonts w:ascii="Times New Roman" w:hAnsi="Times New Roman" w:cs="Times New Roman"/>
          <w:sz w:val="24"/>
        </w:rPr>
      </w:pPr>
      <w:r>
        <w:rPr>
          <w:rFonts w:ascii="Times New Roman" w:hAnsi="Times New Roman" w:cs="Times New Roman"/>
          <w:i/>
          <w:sz w:val="24"/>
          <w:u w:val="single"/>
        </w:rPr>
        <w:t>Table of contents</w:t>
      </w:r>
    </w:p>
    <w:p w:rsidR="007954E5" w:rsidRPr="00A9336C" w:rsidRDefault="0061165B" w:rsidP="007954E5">
      <w:pPr>
        <w:pStyle w:val="ListParagraph"/>
        <w:numPr>
          <w:ilvl w:val="0"/>
          <w:numId w:val="2"/>
        </w:numPr>
        <w:rPr>
          <w:rFonts w:ascii="Times New Roman" w:hAnsi="Times New Roman" w:cs="Times New Roman"/>
          <w:sz w:val="24"/>
          <w:highlight w:val="yellow"/>
        </w:rPr>
      </w:pPr>
      <w:r w:rsidRPr="00A9336C">
        <w:rPr>
          <w:rFonts w:ascii="Times New Roman" w:hAnsi="Times New Roman" w:cs="Times New Roman"/>
          <w:i/>
          <w:sz w:val="24"/>
          <w:highlight w:val="yellow"/>
          <w:u w:val="single"/>
        </w:rPr>
        <w:t>Requirements Implemented</w:t>
      </w:r>
      <w:r w:rsidRPr="00A9336C">
        <w:rPr>
          <w:rFonts w:ascii="Times New Roman" w:hAnsi="Times New Roman" w:cs="Times New Roman"/>
          <w:sz w:val="24"/>
          <w:highlight w:val="yellow"/>
        </w:rPr>
        <w:t xml:space="preserve">: A list of the requirements that have been implemented in Stage 3 (final) system. </w:t>
      </w:r>
      <w:ins w:id="0" w:author="Nazim" w:date="2016-12-02T20:04:00Z">
        <w:r w:rsidR="0082482C" w:rsidRPr="0082482C">
          <w:rPr>
            <w:rFonts w:ascii="Times New Roman" w:hAnsi="Times New Roman" w:cs="Times New Roman"/>
            <w:sz w:val="24"/>
            <w:highlight w:val="yellow"/>
            <w:rPrChange w:id="1" w:author="Nazim" w:date="2016-12-02T20:04:00Z">
              <w:rPr/>
            </w:rPrChange>
          </w:rPr>
          <w:t xml:space="preserve">Please refer to Phase II Goals in the customer’s presentation slides (Mandatory Requirements 2-9 and Stretch Requirements 1-5). </w:t>
        </w:r>
      </w:ins>
    </w:p>
    <w:p w:rsidR="007954E5" w:rsidRPr="00A9336C" w:rsidRDefault="0082482C" w:rsidP="007954E5">
      <w:pPr>
        <w:ind w:firstLine="720"/>
        <w:rPr>
          <w:rFonts w:ascii="Times New Roman" w:hAnsi="Times New Roman" w:cs="Times New Roman"/>
          <w:sz w:val="24"/>
          <w:highlight w:val="yellow"/>
          <w:u w:val="single"/>
        </w:rPr>
      </w:pPr>
      <w:ins w:id="2" w:author="Nazim" w:date="2016-12-02T20:04:00Z">
        <w:r w:rsidRPr="0082482C">
          <w:rPr>
            <w:rFonts w:ascii="Times New Roman" w:hAnsi="Times New Roman" w:cs="Times New Roman"/>
            <w:sz w:val="24"/>
            <w:highlight w:val="yellow"/>
            <w:rPrChange w:id="3" w:author="Nazim" w:date="2016-12-02T20:04:00Z">
              <w:rPr/>
            </w:rPrChange>
          </w:rPr>
          <w:t xml:space="preserve">Please indicate which implemented requirements are </w:t>
        </w:r>
        <w:r w:rsidRPr="0082482C">
          <w:rPr>
            <w:rFonts w:ascii="Times New Roman" w:hAnsi="Times New Roman" w:cs="Times New Roman"/>
            <w:i/>
            <w:sz w:val="24"/>
            <w:highlight w:val="yellow"/>
            <w:u w:val="single"/>
            <w:rPrChange w:id="4" w:author="Nazim" w:date="2016-12-02T20:04:00Z">
              <w:rPr>
                <w:i/>
                <w:u w:val="single"/>
              </w:rPr>
            </w:rPrChange>
          </w:rPr>
          <w:t>mandatory</w:t>
        </w:r>
        <w:r w:rsidRPr="0082482C">
          <w:rPr>
            <w:rFonts w:ascii="Times New Roman" w:hAnsi="Times New Roman" w:cs="Times New Roman"/>
            <w:sz w:val="24"/>
            <w:highlight w:val="yellow"/>
            <w:u w:val="single"/>
            <w:rPrChange w:id="5" w:author="Nazim" w:date="2016-12-02T20:04:00Z">
              <w:rPr>
                <w:u w:val="single"/>
              </w:rPr>
            </w:rPrChange>
          </w:rPr>
          <w:t>,</w:t>
        </w:r>
        <w:r w:rsidRPr="0082482C">
          <w:rPr>
            <w:rFonts w:ascii="Times New Roman" w:hAnsi="Times New Roman" w:cs="Times New Roman"/>
            <w:sz w:val="24"/>
            <w:highlight w:val="yellow"/>
            <w:rPrChange w:id="6" w:author="Nazim" w:date="2016-12-02T20:04:00Z">
              <w:rPr/>
            </w:rPrChange>
          </w:rPr>
          <w:t xml:space="preserve"> and which are </w:t>
        </w:r>
        <w:r w:rsidRPr="0082482C">
          <w:rPr>
            <w:rFonts w:ascii="Times New Roman" w:hAnsi="Times New Roman" w:cs="Times New Roman"/>
            <w:i/>
            <w:sz w:val="24"/>
            <w:highlight w:val="yellow"/>
            <w:u w:val="single"/>
            <w:rPrChange w:id="7" w:author="Nazim" w:date="2016-12-02T20:04:00Z">
              <w:rPr>
                <w:i/>
                <w:u w:val="single"/>
              </w:rPr>
            </w:rPrChange>
          </w:rPr>
          <w:t>stretch</w:t>
        </w:r>
        <w:r w:rsidRPr="0082482C">
          <w:rPr>
            <w:rFonts w:ascii="Times New Roman" w:hAnsi="Times New Roman" w:cs="Times New Roman"/>
            <w:sz w:val="24"/>
            <w:highlight w:val="yellow"/>
            <w:u w:val="single"/>
            <w:rPrChange w:id="8" w:author="Nazim" w:date="2016-12-02T20:04:00Z">
              <w:rPr>
                <w:u w:val="single"/>
              </w:rPr>
            </w:rPrChange>
          </w:rPr>
          <w:t xml:space="preserve"> </w:t>
        </w:r>
      </w:ins>
    </w:p>
    <w:p w:rsidR="007954E5" w:rsidRPr="00A9336C" w:rsidRDefault="0082482C" w:rsidP="007954E5">
      <w:pPr>
        <w:ind w:firstLine="720"/>
        <w:rPr>
          <w:ins w:id="9" w:author="Nazim" w:date="2016-12-02T20:04:00Z"/>
          <w:rFonts w:ascii="Times New Roman" w:hAnsi="Times New Roman" w:cs="Times New Roman"/>
          <w:sz w:val="24"/>
          <w:highlight w:val="yellow"/>
          <w:rPrChange w:id="10" w:author="Nazim" w:date="2016-12-02T20:04:00Z">
            <w:rPr>
              <w:ins w:id="11" w:author="Nazim" w:date="2016-12-02T20:04:00Z"/>
            </w:rPr>
          </w:rPrChange>
        </w:rPr>
      </w:pPr>
      <w:ins w:id="12" w:author="Nazim" w:date="2016-12-02T20:04:00Z">
        <w:r w:rsidRPr="0082482C">
          <w:rPr>
            <w:rFonts w:ascii="Times New Roman" w:hAnsi="Times New Roman" w:cs="Times New Roman"/>
            <w:sz w:val="24"/>
            <w:highlight w:val="yellow"/>
            <w:u w:val="single"/>
            <w:rPrChange w:id="13" w:author="Nazim" w:date="2016-12-02T20:04:00Z">
              <w:rPr>
                <w:u w:val="single"/>
              </w:rPr>
            </w:rPrChange>
          </w:rPr>
          <w:t>(</w:t>
        </w:r>
        <w:proofErr w:type="gramStart"/>
        <w:r w:rsidRPr="0082482C">
          <w:rPr>
            <w:rFonts w:ascii="Times New Roman" w:hAnsi="Times New Roman" w:cs="Times New Roman"/>
            <w:sz w:val="24"/>
            <w:highlight w:val="yellow"/>
            <w:u w:val="single"/>
            <w:rPrChange w:id="14" w:author="Nazim" w:date="2016-12-02T20:04:00Z">
              <w:rPr>
                <w:u w:val="single"/>
              </w:rPr>
            </w:rPrChange>
          </w:rPr>
          <w:t>optional</w:t>
        </w:r>
        <w:proofErr w:type="gramEnd"/>
        <w:r w:rsidRPr="0082482C">
          <w:rPr>
            <w:rFonts w:ascii="Times New Roman" w:hAnsi="Times New Roman" w:cs="Times New Roman"/>
            <w:sz w:val="24"/>
            <w:highlight w:val="yellow"/>
            <w:u w:val="single"/>
            <w:rPrChange w:id="15" w:author="Nazim" w:date="2016-12-02T20:04:00Z">
              <w:rPr>
                <w:u w:val="single"/>
              </w:rPr>
            </w:rPrChange>
          </w:rPr>
          <w:t>)</w:t>
        </w:r>
        <w:r w:rsidRPr="0082482C">
          <w:rPr>
            <w:rFonts w:ascii="Times New Roman" w:hAnsi="Times New Roman" w:cs="Times New Roman"/>
            <w:sz w:val="24"/>
            <w:highlight w:val="yellow"/>
            <w:rPrChange w:id="16" w:author="Nazim" w:date="2016-12-02T20:04:00Z">
              <w:rPr/>
            </w:rPrChange>
          </w:rPr>
          <w:t xml:space="preserve">. </w:t>
        </w:r>
      </w:ins>
    </w:p>
    <w:p w:rsidR="007954E5" w:rsidRPr="00A9336C" w:rsidRDefault="007954E5" w:rsidP="007954E5">
      <w:pPr>
        <w:pStyle w:val="ListParagraph"/>
        <w:rPr>
          <w:ins w:id="17" w:author="Nazim" w:date="2016-12-02T20:04:00Z"/>
          <w:rFonts w:ascii="Times New Roman" w:hAnsi="Times New Roman" w:cs="Times New Roman"/>
          <w:sz w:val="24"/>
          <w:highlight w:val="yellow"/>
          <w:u w:val="single"/>
        </w:rPr>
      </w:pPr>
    </w:p>
    <w:p w:rsidR="007954E5" w:rsidRPr="00A9336C" w:rsidRDefault="007954E5" w:rsidP="007954E5">
      <w:pPr>
        <w:pStyle w:val="ListParagraph"/>
        <w:rPr>
          <w:ins w:id="18" w:author="Nazim" w:date="2016-12-02T20:04:00Z"/>
          <w:rFonts w:ascii="Times New Roman" w:hAnsi="Times New Roman" w:cs="Times New Roman"/>
          <w:sz w:val="24"/>
          <w:highlight w:val="yellow"/>
        </w:rPr>
      </w:pPr>
      <w:ins w:id="19" w:author="Nazim" w:date="2016-12-02T20:04:00Z">
        <w:r w:rsidRPr="00A9336C">
          <w:rPr>
            <w:rFonts w:ascii="Times New Roman" w:hAnsi="Times New Roman" w:cs="Times New Roman"/>
            <w:sz w:val="24"/>
            <w:highlight w:val="yellow"/>
          </w:rPr>
          <w:t>At its minimum, a requirement should have the following:</w:t>
        </w:r>
      </w:ins>
    </w:p>
    <w:p w:rsidR="007954E5" w:rsidRPr="00A9336C" w:rsidRDefault="007954E5" w:rsidP="007954E5">
      <w:pPr>
        <w:pStyle w:val="ListParagraph"/>
        <w:numPr>
          <w:ilvl w:val="0"/>
          <w:numId w:val="6"/>
        </w:numPr>
        <w:rPr>
          <w:ins w:id="20" w:author="Nazim" w:date="2016-12-02T20:04:00Z"/>
          <w:rFonts w:ascii="Times New Roman" w:hAnsi="Times New Roman" w:cs="Times New Roman"/>
          <w:sz w:val="24"/>
          <w:highlight w:val="yellow"/>
        </w:rPr>
      </w:pPr>
      <w:ins w:id="21" w:author="Nazim" w:date="2016-12-02T20:04:00Z">
        <w:r w:rsidRPr="00A9336C">
          <w:rPr>
            <w:rFonts w:ascii="Times New Roman" w:hAnsi="Times New Roman" w:cs="Times New Roman"/>
            <w:sz w:val="24"/>
            <w:highlight w:val="yellow"/>
          </w:rPr>
          <w:t xml:space="preserve">It’s </w:t>
        </w:r>
        <w:r w:rsidRPr="00A9336C">
          <w:rPr>
            <w:rFonts w:ascii="Times New Roman" w:hAnsi="Times New Roman" w:cs="Times New Roman"/>
            <w:sz w:val="24"/>
            <w:highlight w:val="yellow"/>
            <w:u w:val="single"/>
          </w:rPr>
          <w:t>ID</w:t>
        </w:r>
      </w:ins>
    </w:p>
    <w:p w:rsidR="007954E5" w:rsidRPr="00A9336C" w:rsidRDefault="007954E5" w:rsidP="007954E5">
      <w:pPr>
        <w:pStyle w:val="ListParagraph"/>
        <w:numPr>
          <w:ilvl w:val="0"/>
          <w:numId w:val="6"/>
        </w:numPr>
        <w:rPr>
          <w:ins w:id="22" w:author="Nazim" w:date="2016-12-02T20:04:00Z"/>
          <w:rFonts w:ascii="Times New Roman" w:hAnsi="Times New Roman" w:cs="Times New Roman"/>
          <w:sz w:val="24"/>
          <w:highlight w:val="yellow"/>
        </w:rPr>
      </w:pPr>
      <w:ins w:id="23" w:author="Nazim" w:date="2016-12-02T20:04:00Z">
        <w:r w:rsidRPr="00A9336C">
          <w:rPr>
            <w:rFonts w:ascii="Times New Roman" w:hAnsi="Times New Roman" w:cs="Times New Roman"/>
            <w:sz w:val="24"/>
            <w:highlight w:val="yellow"/>
          </w:rPr>
          <w:t xml:space="preserve">A </w:t>
        </w:r>
        <w:r w:rsidRPr="00A9336C">
          <w:rPr>
            <w:rFonts w:ascii="Times New Roman" w:hAnsi="Times New Roman" w:cs="Times New Roman"/>
            <w:sz w:val="24"/>
            <w:highlight w:val="yellow"/>
            <w:u w:val="single"/>
          </w:rPr>
          <w:t>description</w:t>
        </w:r>
        <w:r w:rsidRPr="00A9336C">
          <w:rPr>
            <w:rFonts w:ascii="Times New Roman" w:hAnsi="Times New Roman" w:cs="Times New Roman"/>
            <w:sz w:val="24"/>
            <w:highlight w:val="yellow"/>
          </w:rPr>
          <w:t xml:space="preserve"> of what the requirement is.</w:t>
        </w:r>
      </w:ins>
    </w:p>
    <w:p w:rsidR="007954E5" w:rsidRPr="00A9336C" w:rsidRDefault="007954E5" w:rsidP="007954E5">
      <w:pPr>
        <w:pStyle w:val="ListParagraph"/>
        <w:numPr>
          <w:ilvl w:val="0"/>
          <w:numId w:val="6"/>
        </w:numPr>
        <w:rPr>
          <w:ins w:id="24" w:author="Nazim" w:date="2016-12-02T20:04:00Z"/>
          <w:rFonts w:ascii="Times New Roman" w:hAnsi="Times New Roman" w:cs="Times New Roman"/>
          <w:sz w:val="24"/>
          <w:highlight w:val="yellow"/>
        </w:rPr>
      </w:pPr>
      <w:ins w:id="25" w:author="Nazim" w:date="2016-12-02T20:04:00Z">
        <w:r w:rsidRPr="00A9336C">
          <w:rPr>
            <w:rFonts w:ascii="Times New Roman" w:hAnsi="Times New Roman" w:cs="Times New Roman"/>
            <w:sz w:val="24"/>
            <w:highlight w:val="yellow"/>
          </w:rPr>
          <w:t xml:space="preserve">It’s </w:t>
        </w:r>
        <w:r w:rsidRPr="00A9336C">
          <w:rPr>
            <w:rFonts w:ascii="Times New Roman" w:hAnsi="Times New Roman" w:cs="Times New Roman"/>
            <w:sz w:val="24"/>
            <w:highlight w:val="yellow"/>
            <w:u w:val="single"/>
          </w:rPr>
          <w:t>origin</w:t>
        </w:r>
        <w:r w:rsidRPr="00A9336C">
          <w:rPr>
            <w:rFonts w:ascii="Times New Roman" w:hAnsi="Times New Roman" w:cs="Times New Roman"/>
            <w:sz w:val="24"/>
            <w:highlight w:val="yellow"/>
          </w:rPr>
          <w:t xml:space="preserve"> (where did this requirement come from (give specific reference or name of author, etc.)?)</w:t>
        </w:r>
      </w:ins>
    </w:p>
    <w:p w:rsidR="007954E5" w:rsidRPr="00A9336C" w:rsidRDefault="007954E5" w:rsidP="007954E5">
      <w:pPr>
        <w:pStyle w:val="ListParagraph"/>
        <w:numPr>
          <w:ilvl w:val="0"/>
          <w:numId w:val="6"/>
        </w:numPr>
        <w:rPr>
          <w:ins w:id="26" w:author="Nazim" w:date="2016-12-02T20:04:00Z"/>
          <w:rFonts w:ascii="Times New Roman" w:hAnsi="Times New Roman" w:cs="Times New Roman"/>
          <w:sz w:val="24"/>
          <w:highlight w:val="yellow"/>
        </w:rPr>
      </w:pPr>
      <w:ins w:id="27" w:author="Nazim" w:date="2016-12-02T20:04:00Z">
        <w:r w:rsidRPr="00A9336C">
          <w:rPr>
            <w:rFonts w:ascii="Times New Roman" w:hAnsi="Times New Roman" w:cs="Times New Roman"/>
            <w:sz w:val="24"/>
            <w:highlight w:val="yellow"/>
            <w:u w:val="single"/>
          </w:rPr>
          <w:t>Supporting example – as needed</w:t>
        </w:r>
        <w:r w:rsidRPr="00A9336C">
          <w:rPr>
            <w:rFonts w:ascii="Times New Roman" w:hAnsi="Times New Roman" w:cs="Times New Roman"/>
            <w:sz w:val="24"/>
            <w:highlight w:val="yellow"/>
          </w:rPr>
          <w:t>: screenshot, diagram, etc. to explain this requirement.</w:t>
        </w:r>
      </w:ins>
    </w:p>
    <w:p w:rsidR="007954E5" w:rsidRPr="00A9336C" w:rsidRDefault="007954E5" w:rsidP="007954E5">
      <w:pPr>
        <w:pStyle w:val="ListParagraph"/>
        <w:rPr>
          <w:ins w:id="28" w:author="Nazim" w:date="2016-12-02T20:04:00Z"/>
          <w:rFonts w:ascii="Times New Roman" w:hAnsi="Times New Roman" w:cs="Times New Roman"/>
          <w:sz w:val="24"/>
          <w:highlight w:val="yellow"/>
        </w:rPr>
      </w:pPr>
    </w:p>
    <w:p w:rsidR="007954E5" w:rsidRPr="00A9336C" w:rsidRDefault="007954E5" w:rsidP="007954E5">
      <w:pPr>
        <w:pStyle w:val="ListParagraph"/>
        <w:rPr>
          <w:ins w:id="29" w:author="Nazim" w:date="2016-12-02T20:04:00Z"/>
          <w:rFonts w:ascii="Times New Roman" w:hAnsi="Times New Roman" w:cs="Times New Roman"/>
          <w:sz w:val="24"/>
          <w:highlight w:val="yellow"/>
        </w:rPr>
      </w:pPr>
      <w:ins w:id="30" w:author="Nazim" w:date="2016-12-02T20:04:00Z">
        <w:r w:rsidRPr="00A9336C">
          <w:rPr>
            <w:rFonts w:ascii="Times New Roman" w:hAnsi="Times New Roman" w:cs="Times New Roman"/>
            <w:sz w:val="24"/>
            <w:highlight w:val="yellow"/>
          </w:rPr>
          <w:t xml:space="preserve">As a starter, please see the following, but there </w:t>
        </w:r>
        <w:proofErr w:type="gramStart"/>
        <w:r w:rsidRPr="00A9336C">
          <w:rPr>
            <w:rFonts w:ascii="Times New Roman" w:hAnsi="Times New Roman" w:cs="Times New Roman"/>
            <w:sz w:val="24"/>
            <w:highlight w:val="yellow"/>
          </w:rPr>
          <w:t>is tons</w:t>
        </w:r>
        <w:proofErr w:type="gramEnd"/>
        <w:r w:rsidRPr="00A9336C">
          <w:rPr>
            <w:rFonts w:ascii="Times New Roman" w:hAnsi="Times New Roman" w:cs="Times New Roman"/>
            <w:sz w:val="24"/>
            <w:highlight w:val="yellow"/>
          </w:rPr>
          <w:t xml:space="preserve"> on the web on requirements:</w:t>
        </w:r>
      </w:ins>
    </w:p>
    <w:p w:rsidR="007954E5" w:rsidRDefault="0082482C" w:rsidP="007954E5">
      <w:pPr>
        <w:pStyle w:val="ListParagraph"/>
        <w:rPr>
          <w:ins w:id="31" w:author="Nazim" w:date="2016-12-02T20:04:00Z"/>
          <w:rFonts w:ascii="Times New Roman" w:hAnsi="Times New Roman" w:cs="Times New Roman"/>
          <w:sz w:val="24"/>
          <w:u w:val="single"/>
        </w:rPr>
      </w:pPr>
      <w:ins w:id="32" w:author="Nazim" w:date="2016-12-02T20:04:00Z">
        <w:r w:rsidRPr="00A9336C">
          <w:rPr>
            <w:highlight w:val="yellow"/>
          </w:rPr>
          <w:fldChar w:fldCharType="begin"/>
        </w:r>
        <w:r w:rsidR="007954E5" w:rsidRPr="00A9336C">
          <w:rPr>
            <w:highlight w:val="yellow"/>
          </w:rPr>
          <w:instrText>HYPERLINK "https://hubtechinsider.wordpress.com/2011/07/28/how-do-you-write-software-requirements-what-are-software-requirements-what-is-a-software-requirement/"</w:instrText>
        </w:r>
        <w:r w:rsidRPr="00A9336C">
          <w:rPr>
            <w:highlight w:val="yellow"/>
          </w:rPr>
          <w:fldChar w:fldCharType="separate"/>
        </w:r>
        <w:r w:rsidR="007954E5" w:rsidRPr="00A9336C">
          <w:rPr>
            <w:rStyle w:val="Hyperlink"/>
            <w:rFonts w:ascii="Times New Roman" w:hAnsi="Times New Roman" w:cs="Times New Roman"/>
            <w:sz w:val="24"/>
            <w:highlight w:val="yellow"/>
          </w:rPr>
          <w:t>https://hubtechinsider.wordpress.com/2011/07/28/how-do-you-write-software-requirements-what-are-software-requirements-what-is-a-software-requirement/</w:t>
        </w:r>
        <w:r w:rsidRPr="00A9336C">
          <w:rPr>
            <w:highlight w:val="yellow"/>
          </w:rPr>
          <w:fldChar w:fldCharType="end"/>
        </w:r>
      </w:ins>
    </w:p>
    <w:p w:rsidR="007954E5" w:rsidRPr="007954E5" w:rsidRDefault="007954E5" w:rsidP="007954E5">
      <w:pPr>
        <w:rPr>
          <w:rFonts w:ascii="Times New Roman" w:hAnsi="Times New Roman" w:cs="Times New Roman"/>
          <w:i/>
          <w:sz w:val="24"/>
          <w:u w:val="single"/>
        </w:rPr>
      </w:pPr>
    </w:p>
    <w:p w:rsidR="007954E5" w:rsidRDefault="007954E5" w:rsidP="007954E5">
      <w:pPr>
        <w:pStyle w:val="ListParagraph"/>
        <w:rPr>
          <w:rFonts w:ascii="Times New Roman" w:hAnsi="Times New Roman" w:cs="Times New Roman"/>
          <w:sz w:val="24"/>
        </w:rPr>
      </w:pPr>
    </w:p>
    <w:p w:rsidR="0061165B" w:rsidRPr="00D463DF" w:rsidRDefault="0061165B" w:rsidP="0061165B">
      <w:pPr>
        <w:pStyle w:val="ListParagraph"/>
        <w:numPr>
          <w:ilvl w:val="0"/>
          <w:numId w:val="2"/>
        </w:numPr>
        <w:rPr>
          <w:rFonts w:ascii="Times New Roman" w:hAnsi="Times New Roman" w:cs="Times New Roman"/>
          <w:sz w:val="24"/>
        </w:rPr>
      </w:pPr>
      <w:r w:rsidRPr="00D463DF">
        <w:rPr>
          <w:rFonts w:ascii="Times New Roman" w:hAnsi="Times New Roman" w:cs="Times New Roman"/>
          <w:i/>
          <w:sz w:val="24"/>
          <w:u w:val="single"/>
        </w:rPr>
        <w:t>Test cases</w:t>
      </w:r>
      <w:r w:rsidRPr="00D463DF">
        <w:rPr>
          <w:rFonts w:ascii="Times New Roman" w:hAnsi="Times New Roman" w:cs="Times New Roman"/>
          <w:sz w:val="24"/>
        </w:rPr>
        <w:t xml:space="preserve">: </w:t>
      </w:r>
    </w:p>
    <w:p w:rsidR="0061165B" w:rsidRDefault="0061165B" w:rsidP="0061165B">
      <w:pPr>
        <w:pStyle w:val="ListParagraph"/>
        <w:numPr>
          <w:ilvl w:val="0"/>
          <w:numId w:val="4"/>
        </w:numPr>
        <w:rPr>
          <w:rFonts w:ascii="Times New Roman" w:hAnsi="Times New Roman" w:cs="Times New Roman"/>
          <w:sz w:val="24"/>
        </w:rPr>
      </w:pPr>
      <w:r w:rsidRPr="005D75AC">
        <w:rPr>
          <w:rFonts w:ascii="Times New Roman" w:hAnsi="Times New Roman" w:cs="Times New Roman"/>
          <w:sz w:val="24"/>
        </w:rPr>
        <w:t xml:space="preserve">Create test cases, test the </w:t>
      </w:r>
      <w:r>
        <w:rPr>
          <w:rFonts w:ascii="Times New Roman" w:hAnsi="Times New Roman" w:cs="Times New Roman"/>
          <w:sz w:val="24"/>
        </w:rPr>
        <w:t>Stage 3</w:t>
      </w:r>
      <w:r w:rsidRPr="005D75AC">
        <w:rPr>
          <w:rFonts w:ascii="Times New Roman" w:hAnsi="Times New Roman" w:cs="Times New Roman"/>
          <w:sz w:val="24"/>
        </w:rPr>
        <w:t xml:space="preserve"> system, and log the test results.</w:t>
      </w:r>
      <w:r>
        <w:rPr>
          <w:rFonts w:ascii="Times New Roman" w:hAnsi="Times New Roman" w:cs="Times New Roman"/>
          <w:sz w:val="24"/>
        </w:rPr>
        <w:t xml:space="preserve"> </w:t>
      </w:r>
    </w:p>
    <w:p w:rsidR="0061165B" w:rsidRPr="005D75AC" w:rsidRDefault="0061165B" w:rsidP="0061165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If there are test cases that have failed but not resolved by the time of submission of Stage 3 then these should be identified explicitly. </w:t>
      </w:r>
    </w:p>
    <w:p w:rsidR="0061165B" w:rsidRPr="005D75AC" w:rsidRDefault="0061165B" w:rsidP="0061165B">
      <w:pPr>
        <w:pStyle w:val="ListParagraph"/>
        <w:numPr>
          <w:ilvl w:val="0"/>
          <w:numId w:val="4"/>
        </w:numPr>
        <w:rPr>
          <w:rFonts w:ascii="Times New Roman" w:hAnsi="Times New Roman" w:cs="Times New Roman"/>
          <w:sz w:val="24"/>
        </w:rPr>
      </w:pPr>
      <w:r w:rsidRPr="005D75AC">
        <w:rPr>
          <w:rFonts w:ascii="Times New Roman" w:hAnsi="Times New Roman" w:cs="Times New Roman"/>
          <w:sz w:val="24"/>
        </w:rPr>
        <w:t>Draw a matrix showing requirements</w:t>
      </w:r>
      <w:r>
        <w:rPr>
          <w:rFonts w:ascii="Times New Roman" w:hAnsi="Times New Roman" w:cs="Times New Roman"/>
          <w:sz w:val="24"/>
        </w:rPr>
        <w:t xml:space="preserve"> of the Stage 3 system</w:t>
      </w:r>
      <w:r w:rsidRPr="005D75AC">
        <w:rPr>
          <w:rFonts w:ascii="Times New Roman" w:hAnsi="Times New Roman" w:cs="Times New Roman"/>
          <w:sz w:val="24"/>
        </w:rPr>
        <w:t xml:space="preserve"> X test cases involved in </w:t>
      </w:r>
      <w:r>
        <w:rPr>
          <w:rFonts w:ascii="Times New Roman" w:hAnsi="Times New Roman" w:cs="Times New Roman"/>
          <w:sz w:val="24"/>
        </w:rPr>
        <w:t xml:space="preserve">its </w:t>
      </w:r>
      <w:r w:rsidRPr="005D75AC">
        <w:rPr>
          <w:rFonts w:ascii="Times New Roman" w:hAnsi="Times New Roman" w:cs="Times New Roman"/>
          <w:sz w:val="24"/>
        </w:rPr>
        <w:t>verification.</w:t>
      </w:r>
    </w:p>
    <w:p w:rsidR="0061165B" w:rsidRDefault="0061165B" w:rsidP="0061165B">
      <w:pPr>
        <w:pStyle w:val="ListParagraph"/>
        <w:numPr>
          <w:ilvl w:val="0"/>
          <w:numId w:val="1"/>
        </w:numPr>
        <w:rPr>
          <w:rFonts w:ascii="Times New Roman" w:hAnsi="Times New Roman" w:cs="Times New Roman"/>
          <w:sz w:val="24"/>
        </w:rPr>
      </w:pPr>
      <w:r w:rsidRPr="00EF5265">
        <w:rPr>
          <w:rFonts w:ascii="Times New Roman" w:hAnsi="Times New Roman" w:cs="Times New Roman"/>
          <w:i/>
          <w:sz w:val="24"/>
          <w:u w:val="single"/>
        </w:rPr>
        <w:t>System design</w:t>
      </w:r>
      <w:r>
        <w:rPr>
          <w:rFonts w:ascii="Times New Roman" w:hAnsi="Times New Roman" w:cs="Times New Roman"/>
          <w:sz w:val="24"/>
        </w:rPr>
        <w:t xml:space="preserve"> as at Final delivery</w:t>
      </w:r>
    </w:p>
    <w:p w:rsidR="0061165B" w:rsidRPr="00C72435" w:rsidRDefault="0061165B" w:rsidP="0061165B">
      <w:pPr>
        <w:pStyle w:val="ListParagraph"/>
        <w:numPr>
          <w:ilvl w:val="0"/>
          <w:numId w:val="1"/>
        </w:numPr>
        <w:ind w:left="1440"/>
        <w:rPr>
          <w:rFonts w:ascii="Times New Roman" w:hAnsi="Times New Roman" w:cs="Times New Roman"/>
          <w:sz w:val="24"/>
        </w:rPr>
      </w:pPr>
      <w:r w:rsidRPr="00C72435">
        <w:rPr>
          <w:rFonts w:ascii="Times New Roman" w:hAnsi="Times New Roman" w:cs="Times New Roman"/>
          <w:sz w:val="24"/>
        </w:rPr>
        <w:t>Use case diagram</w:t>
      </w:r>
    </w:p>
    <w:p w:rsidR="0061165B" w:rsidRPr="00C72435" w:rsidRDefault="0061165B" w:rsidP="0061165B">
      <w:pPr>
        <w:pStyle w:val="ListParagraph"/>
        <w:numPr>
          <w:ilvl w:val="0"/>
          <w:numId w:val="1"/>
        </w:numPr>
        <w:ind w:left="1440"/>
        <w:rPr>
          <w:rFonts w:ascii="Times New Roman" w:hAnsi="Times New Roman" w:cs="Times New Roman"/>
          <w:sz w:val="24"/>
        </w:rPr>
      </w:pPr>
      <w:r w:rsidRPr="00C72435">
        <w:rPr>
          <w:rFonts w:ascii="Times New Roman" w:hAnsi="Times New Roman" w:cs="Times New Roman"/>
          <w:sz w:val="24"/>
        </w:rPr>
        <w:t>Class diagram</w:t>
      </w:r>
    </w:p>
    <w:p w:rsidR="0061165B" w:rsidRPr="00C72435" w:rsidRDefault="0061165B" w:rsidP="0061165B">
      <w:pPr>
        <w:pStyle w:val="ListParagraph"/>
        <w:numPr>
          <w:ilvl w:val="0"/>
          <w:numId w:val="1"/>
        </w:numPr>
        <w:ind w:left="1440"/>
        <w:rPr>
          <w:rFonts w:ascii="Times New Roman" w:hAnsi="Times New Roman" w:cs="Times New Roman"/>
          <w:sz w:val="24"/>
        </w:rPr>
      </w:pPr>
      <w:r w:rsidRPr="00C72435">
        <w:rPr>
          <w:rFonts w:ascii="Times New Roman" w:hAnsi="Times New Roman" w:cs="Times New Roman"/>
          <w:sz w:val="24"/>
        </w:rPr>
        <w:t>Sequence diagram</w:t>
      </w:r>
      <w:r>
        <w:rPr>
          <w:rFonts w:ascii="Times New Roman" w:hAnsi="Times New Roman" w:cs="Times New Roman"/>
          <w:sz w:val="24"/>
        </w:rPr>
        <w:t>(s) for</w:t>
      </w:r>
      <w:r w:rsidRPr="00C72435">
        <w:rPr>
          <w:rFonts w:ascii="Times New Roman" w:hAnsi="Times New Roman" w:cs="Times New Roman"/>
          <w:sz w:val="24"/>
        </w:rPr>
        <w:t xml:space="preserve"> </w:t>
      </w:r>
      <w:r>
        <w:rPr>
          <w:rFonts w:ascii="Times New Roman" w:hAnsi="Times New Roman" w:cs="Times New Roman"/>
          <w:sz w:val="24"/>
        </w:rPr>
        <w:t xml:space="preserve">specific </w:t>
      </w:r>
      <w:r w:rsidRPr="00C72435">
        <w:rPr>
          <w:rFonts w:ascii="Times New Roman" w:hAnsi="Times New Roman" w:cs="Times New Roman"/>
          <w:sz w:val="24"/>
        </w:rPr>
        <w:t>scenario</w:t>
      </w:r>
      <w:r>
        <w:rPr>
          <w:rFonts w:ascii="Times New Roman" w:hAnsi="Times New Roman" w:cs="Times New Roman"/>
          <w:sz w:val="24"/>
        </w:rPr>
        <w:t>s</w:t>
      </w:r>
      <w:r w:rsidRPr="00C72435">
        <w:rPr>
          <w:rFonts w:ascii="Times New Roman" w:hAnsi="Times New Roman" w:cs="Times New Roman"/>
          <w:sz w:val="24"/>
        </w:rPr>
        <w:t>.</w:t>
      </w:r>
    </w:p>
    <w:p w:rsidR="0061165B" w:rsidRPr="00C72435" w:rsidRDefault="0061165B" w:rsidP="0061165B">
      <w:pPr>
        <w:pStyle w:val="ListParagraph"/>
        <w:numPr>
          <w:ilvl w:val="0"/>
          <w:numId w:val="1"/>
        </w:numPr>
        <w:ind w:left="1440"/>
        <w:rPr>
          <w:rFonts w:ascii="Times New Roman" w:hAnsi="Times New Roman" w:cs="Times New Roman"/>
          <w:sz w:val="24"/>
        </w:rPr>
      </w:pPr>
      <w:r w:rsidRPr="00C72435">
        <w:rPr>
          <w:rFonts w:ascii="Times New Roman" w:hAnsi="Times New Roman" w:cs="Times New Roman"/>
          <w:sz w:val="24"/>
        </w:rPr>
        <w:t>Package diagram</w:t>
      </w:r>
    </w:p>
    <w:p w:rsidR="0061165B" w:rsidRPr="00E23454" w:rsidRDefault="0061165B" w:rsidP="0061165B">
      <w:pPr>
        <w:ind w:left="1800"/>
        <w:rPr>
          <w:rFonts w:ascii="Times New Roman" w:hAnsi="Times New Roman" w:cs="Times New Roman"/>
          <w:sz w:val="24"/>
        </w:rPr>
      </w:pPr>
      <w:r w:rsidRPr="005D723B">
        <w:rPr>
          <w:rFonts w:ascii="Times New Roman" w:hAnsi="Times New Roman" w:cs="Times New Roman"/>
          <w:b/>
          <w:sz w:val="24"/>
          <w:u w:val="single"/>
        </w:rPr>
        <w:t>NOTE</w:t>
      </w:r>
      <w:r>
        <w:rPr>
          <w:rFonts w:ascii="Times New Roman" w:hAnsi="Times New Roman" w:cs="Times New Roman"/>
          <w:sz w:val="24"/>
        </w:rPr>
        <w:t xml:space="preserve">: Each diagram must be accompanied by an explanation: (1) </w:t>
      </w:r>
      <w:r w:rsidRPr="005D723B">
        <w:rPr>
          <w:rFonts w:ascii="Times New Roman" w:hAnsi="Times New Roman" w:cs="Times New Roman"/>
          <w:i/>
          <w:sz w:val="24"/>
          <w:u w:val="single"/>
        </w:rPr>
        <w:t>what</w:t>
      </w:r>
      <w:r>
        <w:rPr>
          <w:rFonts w:ascii="Times New Roman" w:hAnsi="Times New Roman" w:cs="Times New Roman"/>
          <w:sz w:val="24"/>
        </w:rPr>
        <w:t xml:space="preserve"> the diagram conveys and (2) the </w:t>
      </w:r>
      <w:r w:rsidRPr="005D723B">
        <w:rPr>
          <w:rFonts w:ascii="Times New Roman" w:hAnsi="Times New Roman" w:cs="Times New Roman"/>
          <w:i/>
          <w:sz w:val="24"/>
          <w:u w:val="single"/>
        </w:rPr>
        <w:t>rationale</w:t>
      </w:r>
      <w:r>
        <w:rPr>
          <w:rFonts w:ascii="Times New Roman" w:hAnsi="Times New Roman" w:cs="Times New Roman"/>
          <w:sz w:val="24"/>
        </w:rPr>
        <w:t xml:space="preserve"> for the design (e.g., the choices made for the classes; modularity; the correspondence between the use case and customer’s requirements; how the functions interconnect to satisfy the scenario; criteria used to create packages; etc.).</w:t>
      </w:r>
    </w:p>
    <w:p w:rsidR="0061165B" w:rsidRDefault="0061165B" w:rsidP="0061165B">
      <w:pPr>
        <w:pStyle w:val="ListParagraph"/>
        <w:numPr>
          <w:ilvl w:val="0"/>
          <w:numId w:val="1"/>
        </w:numPr>
        <w:rPr>
          <w:rFonts w:ascii="Times New Roman" w:hAnsi="Times New Roman" w:cs="Times New Roman"/>
          <w:sz w:val="24"/>
        </w:rPr>
      </w:pPr>
      <w:r w:rsidRPr="00EF5265">
        <w:rPr>
          <w:rFonts w:ascii="Times New Roman" w:hAnsi="Times New Roman" w:cs="Times New Roman"/>
          <w:i/>
          <w:sz w:val="24"/>
          <w:u w:val="single"/>
        </w:rPr>
        <w:t>Design patterns</w:t>
      </w:r>
      <w:r>
        <w:rPr>
          <w:rFonts w:ascii="Times New Roman" w:hAnsi="Times New Roman" w:cs="Times New Roman"/>
          <w:sz w:val="24"/>
        </w:rPr>
        <w:t xml:space="preserve">: </w:t>
      </w:r>
    </w:p>
    <w:p w:rsidR="0061165B" w:rsidRPr="00E23454" w:rsidRDefault="0061165B" w:rsidP="0061165B">
      <w:pPr>
        <w:ind w:left="1440"/>
        <w:rPr>
          <w:rFonts w:ascii="Times New Roman" w:hAnsi="Times New Roman" w:cs="Times New Roman"/>
          <w:sz w:val="24"/>
        </w:rPr>
      </w:pPr>
      <w:r w:rsidRPr="00670469">
        <w:rPr>
          <w:rFonts w:ascii="Times New Roman" w:hAnsi="Times New Roman" w:cs="Times New Roman"/>
          <w:sz w:val="24"/>
        </w:rPr>
        <w:t xml:space="preserve">Give graphical representation (together with its explanation) of </w:t>
      </w:r>
      <w:r>
        <w:rPr>
          <w:rFonts w:ascii="Times New Roman" w:hAnsi="Times New Roman" w:cs="Times New Roman"/>
          <w:sz w:val="24"/>
        </w:rPr>
        <w:t xml:space="preserve">any design patterns used </w:t>
      </w:r>
      <w:r w:rsidRPr="00670469">
        <w:rPr>
          <w:rFonts w:ascii="Times New Roman" w:hAnsi="Times New Roman" w:cs="Times New Roman"/>
          <w:sz w:val="24"/>
        </w:rPr>
        <w:t xml:space="preserve">in the implementation; if not, justify </w:t>
      </w:r>
      <w:r>
        <w:rPr>
          <w:rFonts w:ascii="Times New Roman" w:hAnsi="Times New Roman" w:cs="Times New Roman"/>
          <w:sz w:val="24"/>
        </w:rPr>
        <w:t xml:space="preserve">giving technical reasons </w:t>
      </w:r>
      <w:r w:rsidRPr="00670469">
        <w:rPr>
          <w:rFonts w:ascii="Times New Roman" w:hAnsi="Times New Roman" w:cs="Times New Roman"/>
          <w:sz w:val="24"/>
        </w:rPr>
        <w:t>why the design of y</w:t>
      </w:r>
      <w:r>
        <w:rPr>
          <w:rFonts w:ascii="Times New Roman" w:hAnsi="Times New Roman" w:cs="Times New Roman"/>
          <w:sz w:val="24"/>
        </w:rPr>
        <w:t xml:space="preserve">our </w:t>
      </w:r>
      <w:r w:rsidRPr="00781B6D">
        <w:rPr>
          <w:rFonts w:ascii="Times New Roman" w:hAnsi="Times New Roman" w:cs="Times New Roman"/>
          <w:sz w:val="24"/>
        </w:rPr>
        <w:t>program could not be implemented with design patterns.</w:t>
      </w:r>
    </w:p>
    <w:p w:rsidR="0061165B" w:rsidRDefault="0061165B" w:rsidP="0061165B">
      <w:pPr>
        <w:pStyle w:val="ListParagraph"/>
        <w:numPr>
          <w:ilvl w:val="0"/>
          <w:numId w:val="1"/>
        </w:numPr>
        <w:rPr>
          <w:ins w:id="33" w:author="Nazim" w:date="2016-12-02T22:01:00Z"/>
          <w:rFonts w:ascii="Times New Roman" w:hAnsi="Times New Roman" w:cs="Times New Roman"/>
          <w:sz w:val="24"/>
        </w:rPr>
      </w:pPr>
      <w:r w:rsidRPr="00EF5265">
        <w:rPr>
          <w:rFonts w:ascii="Times New Roman" w:hAnsi="Times New Roman" w:cs="Times New Roman"/>
          <w:i/>
          <w:sz w:val="24"/>
          <w:u w:val="single"/>
        </w:rPr>
        <w:t>Code and design inspection</w:t>
      </w:r>
      <w:r>
        <w:rPr>
          <w:rFonts w:ascii="Times New Roman" w:hAnsi="Times New Roman" w:cs="Times New Roman"/>
          <w:sz w:val="24"/>
        </w:rPr>
        <w:t xml:space="preserve"> data:</w:t>
      </w:r>
      <w:del w:id="34" w:author="Nazim" w:date="2016-12-02T22:00:00Z">
        <w:r w:rsidDel="00027E96">
          <w:rPr>
            <w:rFonts w:ascii="Times New Roman" w:hAnsi="Times New Roman" w:cs="Times New Roman"/>
            <w:sz w:val="24"/>
          </w:rPr>
          <w:delText xml:space="preserve"> </w:delText>
        </w:r>
        <w:r w:rsidRPr="004C7877" w:rsidDel="00027E96">
          <w:rPr>
            <w:rFonts w:ascii="Times New Roman" w:hAnsi="Times New Roman" w:cs="Times New Roman"/>
            <w:b/>
            <w:sz w:val="24"/>
          </w:rPr>
          <w:delText>specifications to follow</w:delText>
        </w:r>
      </w:del>
      <w:del w:id="35" w:author="Nazim" w:date="2016-12-02T22:01:00Z">
        <w:r w:rsidDel="00027E96">
          <w:rPr>
            <w:rFonts w:ascii="Times New Roman" w:hAnsi="Times New Roman" w:cs="Times New Roman"/>
            <w:sz w:val="24"/>
          </w:rPr>
          <w:delText>.</w:delText>
        </w:r>
      </w:del>
    </w:p>
    <w:p w:rsidR="00000000" w:rsidRDefault="0082482C">
      <w:pPr>
        <w:pStyle w:val="ListParagraph"/>
        <w:numPr>
          <w:ilvl w:val="1"/>
          <w:numId w:val="1"/>
        </w:numPr>
        <w:rPr>
          <w:rFonts w:ascii="Times New Roman" w:hAnsi="Times New Roman" w:cs="Times New Roman"/>
          <w:sz w:val="24"/>
          <w:highlight w:val="yellow"/>
          <w:rPrChange w:id="36" w:author="Nazim" w:date="2016-12-03T01:33:00Z">
            <w:rPr>
              <w:rFonts w:ascii="Times New Roman" w:hAnsi="Times New Roman" w:cs="Times New Roman"/>
              <w:sz w:val="24"/>
            </w:rPr>
          </w:rPrChange>
        </w:rPr>
        <w:pPrChange w:id="37" w:author="Nazim" w:date="2016-12-02T22:01:00Z">
          <w:pPr>
            <w:pStyle w:val="ListParagraph"/>
            <w:numPr>
              <w:numId w:val="1"/>
            </w:numPr>
            <w:ind w:hanging="360"/>
          </w:pPr>
        </w:pPrChange>
      </w:pPr>
      <w:ins w:id="38" w:author="Nazim" w:date="2016-12-02T22:01:00Z">
        <w:r w:rsidRPr="0082482C">
          <w:rPr>
            <w:rFonts w:ascii="Times New Roman" w:hAnsi="Times New Roman" w:cs="Times New Roman"/>
            <w:i/>
            <w:sz w:val="24"/>
            <w:highlight w:val="yellow"/>
            <w:u w:val="single"/>
            <w:rPrChange w:id="39" w:author="Nazim" w:date="2016-12-03T01:33:00Z">
              <w:rPr>
                <w:rFonts w:ascii="Times New Roman" w:hAnsi="Times New Roman" w:cs="Times New Roman"/>
                <w:i/>
                <w:sz w:val="24"/>
                <w:u w:val="single"/>
              </w:rPr>
            </w:rPrChange>
          </w:rPr>
          <w:lastRenderedPageBreak/>
          <w:t xml:space="preserve">For a sample subset of implemented requirements (mandatory or stretch), conduct inspection </w:t>
        </w:r>
      </w:ins>
      <w:ins w:id="40" w:author="Nazim" w:date="2016-12-02T22:02:00Z">
        <w:r w:rsidRPr="0082482C">
          <w:rPr>
            <w:rFonts w:ascii="Times New Roman" w:hAnsi="Times New Roman" w:cs="Times New Roman"/>
            <w:i/>
            <w:sz w:val="24"/>
            <w:highlight w:val="yellow"/>
            <w:u w:val="single"/>
            <w:rPrChange w:id="41" w:author="Nazim" w:date="2016-12-03T01:33:00Z">
              <w:rPr>
                <w:rFonts w:ascii="Times New Roman" w:hAnsi="Times New Roman" w:cs="Times New Roman"/>
                <w:i/>
                <w:sz w:val="24"/>
                <w:u w:val="single"/>
              </w:rPr>
            </w:rPrChange>
          </w:rPr>
          <w:t xml:space="preserve">of the design and code that implements these requirements. Include </w:t>
        </w:r>
      </w:ins>
      <w:ins w:id="42" w:author="Nazim" w:date="2016-12-02T22:03:00Z">
        <w:r w:rsidRPr="0082482C">
          <w:rPr>
            <w:rFonts w:ascii="Times New Roman" w:hAnsi="Times New Roman" w:cs="Times New Roman"/>
            <w:i/>
            <w:sz w:val="24"/>
            <w:highlight w:val="yellow"/>
            <w:u w:val="single"/>
            <w:rPrChange w:id="43" w:author="Nazim" w:date="2016-12-03T01:33:00Z">
              <w:rPr>
                <w:rFonts w:ascii="Times New Roman" w:hAnsi="Times New Roman" w:cs="Times New Roman"/>
                <w:i/>
                <w:sz w:val="24"/>
                <w:u w:val="single"/>
              </w:rPr>
            </w:rPrChange>
          </w:rPr>
          <w:t xml:space="preserve">a copy of </w:t>
        </w:r>
      </w:ins>
      <w:ins w:id="44" w:author="Nazim" w:date="2016-12-02T22:02:00Z">
        <w:r w:rsidRPr="0082482C">
          <w:rPr>
            <w:rFonts w:ascii="Times New Roman" w:hAnsi="Times New Roman" w:cs="Times New Roman"/>
            <w:i/>
            <w:sz w:val="24"/>
            <w:highlight w:val="yellow"/>
            <w:u w:val="single"/>
            <w:rPrChange w:id="45" w:author="Nazim" w:date="2016-12-03T01:33:00Z">
              <w:rPr>
                <w:rFonts w:ascii="Times New Roman" w:hAnsi="Times New Roman" w:cs="Times New Roman"/>
                <w:i/>
                <w:sz w:val="24"/>
                <w:u w:val="single"/>
              </w:rPr>
            </w:rPrChange>
          </w:rPr>
          <w:t>all the completed inspection sheets</w:t>
        </w:r>
      </w:ins>
      <w:ins w:id="46" w:author="Nazim" w:date="2016-12-02T22:04:00Z">
        <w:r w:rsidRPr="0082482C">
          <w:rPr>
            <w:rFonts w:ascii="Times New Roman" w:hAnsi="Times New Roman" w:cs="Times New Roman"/>
            <w:i/>
            <w:sz w:val="24"/>
            <w:highlight w:val="yellow"/>
            <w:u w:val="single"/>
            <w:rPrChange w:id="47" w:author="Nazim" w:date="2016-12-03T01:33:00Z">
              <w:rPr>
                <w:rFonts w:ascii="Times New Roman" w:hAnsi="Times New Roman" w:cs="Times New Roman"/>
                <w:i/>
                <w:sz w:val="24"/>
                <w:u w:val="single"/>
              </w:rPr>
            </w:rPrChange>
          </w:rPr>
          <w:t xml:space="preserve"> in</w:t>
        </w:r>
      </w:ins>
      <w:ins w:id="48" w:author="Nazim" w:date="2016-12-02T22:05:00Z">
        <w:r w:rsidRPr="0082482C">
          <w:rPr>
            <w:rFonts w:ascii="Times New Roman" w:hAnsi="Times New Roman" w:cs="Times New Roman"/>
            <w:i/>
            <w:sz w:val="24"/>
            <w:highlight w:val="yellow"/>
            <w:u w:val="single"/>
            <w:rPrChange w:id="49" w:author="Nazim" w:date="2016-12-03T01:33:00Z">
              <w:rPr>
                <w:rFonts w:ascii="Times New Roman" w:hAnsi="Times New Roman" w:cs="Times New Roman"/>
                <w:i/>
                <w:sz w:val="24"/>
                <w:u w:val="single"/>
              </w:rPr>
            </w:rPrChange>
          </w:rPr>
          <w:t xml:space="preserve"> with th</w:t>
        </w:r>
      </w:ins>
      <w:ins w:id="50" w:author="Nazim" w:date="2016-12-02T22:07:00Z">
        <w:r w:rsidRPr="0082482C">
          <w:rPr>
            <w:rFonts w:ascii="Times New Roman" w:hAnsi="Times New Roman" w:cs="Times New Roman"/>
            <w:i/>
            <w:sz w:val="24"/>
            <w:highlight w:val="yellow"/>
            <w:u w:val="single"/>
            <w:rPrChange w:id="51" w:author="Nazim" w:date="2016-12-03T01:33:00Z">
              <w:rPr>
                <w:rFonts w:ascii="Times New Roman" w:hAnsi="Times New Roman" w:cs="Times New Roman"/>
                <w:i/>
                <w:sz w:val="24"/>
                <w:u w:val="single"/>
              </w:rPr>
            </w:rPrChange>
          </w:rPr>
          <w:t>is</w:t>
        </w:r>
      </w:ins>
      <w:ins w:id="52" w:author="Nazim" w:date="2016-12-02T22:05:00Z">
        <w:r w:rsidRPr="0082482C">
          <w:rPr>
            <w:rFonts w:ascii="Times New Roman" w:hAnsi="Times New Roman" w:cs="Times New Roman"/>
            <w:i/>
            <w:sz w:val="24"/>
            <w:highlight w:val="yellow"/>
            <w:u w:val="single"/>
            <w:rPrChange w:id="53" w:author="Nazim" w:date="2016-12-03T01:33:00Z">
              <w:rPr>
                <w:rFonts w:ascii="Times New Roman" w:hAnsi="Times New Roman" w:cs="Times New Roman"/>
                <w:i/>
                <w:sz w:val="24"/>
                <w:u w:val="single"/>
              </w:rPr>
            </w:rPrChange>
          </w:rPr>
          <w:t xml:space="preserve"> </w:t>
        </w:r>
      </w:ins>
      <w:ins w:id="54" w:author="Nazim" w:date="2016-12-02T22:07:00Z">
        <w:r w:rsidRPr="0082482C">
          <w:rPr>
            <w:rFonts w:ascii="Times New Roman" w:hAnsi="Times New Roman" w:cs="Times New Roman"/>
            <w:i/>
            <w:sz w:val="24"/>
            <w:highlight w:val="yellow"/>
            <w:u w:val="single"/>
            <w:rPrChange w:id="55" w:author="Nazim" w:date="2016-12-03T01:33:00Z">
              <w:rPr>
                <w:rFonts w:ascii="Times New Roman" w:hAnsi="Times New Roman" w:cs="Times New Roman"/>
                <w:i/>
                <w:sz w:val="24"/>
                <w:u w:val="single"/>
              </w:rPr>
            </w:rPrChange>
          </w:rPr>
          <w:t>Deliverable.</w:t>
        </w:r>
      </w:ins>
    </w:p>
    <w:p w:rsidR="0061165B" w:rsidRPr="00A615B4" w:rsidRDefault="0061165B" w:rsidP="0061165B">
      <w:pPr>
        <w:pStyle w:val="ListParagraph"/>
        <w:numPr>
          <w:ilvl w:val="0"/>
          <w:numId w:val="1"/>
        </w:numPr>
        <w:rPr>
          <w:rFonts w:ascii="Times New Roman" w:hAnsi="Times New Roman" w:cs="Times New Roman"/>
          <w:sz w:val="24"/>
        </w:rPr>
      </w:pPr>
      <w:r w:rsidRPr="00A615B4">
        <w:rPr>
          <w:rFonts w:ascii="Times New Roman" w:hAnsi="Times New Roman" w:cs="Times New Roman"/>
          <w:i/>
          <w:sz w:val="24"/>
          <w:u w:val="single"/>
        </w:rPr>
        <w:t>Implementation</w:t>
      </w:r>
      <w:r w:rsidRPr="00A615B4">
        <w:rPr>
          <w:rFonts w:ascii="Times New Roman" w:hAnsi="Times New Roman" w:cs="Times New Roman"/>
          <w:sz w:val="24"/>
        </w:rPr>
        <w:t xml:space="preserve"> in C++</w:t>
      </w:r>
    </w:p>
    <w:p w:rsidR="0061165B" w:rsidRDefault="0061165B" w:rsidP="0061165B">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Does the code satisfy the design? Explanation and justification of the implemented parts of the system with specific references to the code </w:t>
      </w:r>
      <w:r w:rsidRPr="009D093F">
        <w:rPr>
          <w:rFonts w:ascii="Times New Roman" w:hAnsi="Times New Roman" w:cs="Times New Roman"/>
          <w:i/>
          <w:sz w:val="24"/>
          <w:u w:val="single"/>
        </w:rPr>
        <w:t>and</w:t>
      </w:r>
      <w:r>
        <w:rPr>
          <w:rFonts w:ascii="Times New Roman" w:hAnsi="Times New Roman" w:cs="Times New Roman"/>
          <w:sz w:val="24"/>
        </w:rPr>
        <w:t xml:space="preserve"> the design of the system. (Maximum 1 page)</w:t>
      </w:r>
    </w:p>
    <w:p w:rsidR="0061165B" w:rsidRDefault="0061165B" w:rsidP="0061165B">
      <w:pPr>
        <w:pStyle w:val="ListParagraph"/>
        <w:numPr>
          <w:ilvl w:val="1"/>
          <w:numId w:val="3"/>
        </w:numPr>
        <w:rPr>
          <w:rFonts w:ascii="Times New Roman" w:hAnsi="Times New Roman" w:cs="Times New Roman"/>
          <w:sz w:val="24"/>
        </w:rPr>
      </w:pPr>
      <w:r w:rsidRPr="00BC7891">
        <w:rPr>
          <w:rFonts w:ascii="Times New Roman" w:hAnsi="Times New Roman" w:cs="Times New Roman"/>
          <w:sz w:val="24"/>
        </w:rPr>
        <w:t>Code files</w:t>
      </w:r>
      <w:r>
        <w:rPr>
          <w:rFonts w:ascii="Times New Roman" w:hAnsi="Times New Roman" w:cs="Times New Roman"/>
          <w:sz w:val="24"/>
        </w:rPr>
        <w:t>.</w:t>
      </w:r>
    </w:p>
    <w:p w:rsidR="0061165B" w:rsidRDefault="0061165B" w:rsidP="0061165B">
      <w:pPr>
        <w:pStyle w:val="ListParagraph"/>
        <w:numPr>
          <w:ilvl w:val="0"/>
          <w:numId w:val="1"/>
        </w:numPr>
        <w:rPr>
          <w:rFonts w:ascii="Times New Roman" w:hAnsi="Times New Roman" w:cs="Times New Roman"/>
          <w:sz w:val="24"/>
        </w:rPr>
      </w:pPr>
      <w:r w:rsidRPr="00EF5265">
        <w:rPr>
          <w:rFonts w:ascii="Times New Roman" w:hAnsi="Times New Roman" w:cs="Times New Roman"/>
          <w:i/>
          <w:sz w:val="24"/>
          <w:u w:val="single"/>
        </w:rPr>
        <w:t>Development plans</w:t>
      </w:r>
      <w:r>
        <w:rPr>
          <w:rFonts w:ascii="Times New Roman" w:hAnsi="Times New Roman" w:cs="Times New Roman"/>
          <w:sz w:val="24"/>
        </w:rPr>
        <w:t xml:space="preserve"> from project start to completion: Timeline and Agent-task view. For specifications, see Stage 2 requirements.</w:t>
      </w:r>
    </w:p>
    <w:p w:rsidR="0061165B" w:rsidRDefault="0061165B" w:rsidP="0061165B">
      <w:pPr>
        <w:pStyle w:val="ListParagraph"/>
        <w:numPr>
          <w:ilvl w:val="0"/>
          <w:numId w:val="1"/>
        </w:numPr>
        <w:rPr>
          <w:rFonts w:ascii="Times New Roman" w:hAnsi="Times New Roman" w:cs="Times New Roman"/>
          <w:sz w:val="24"/>
        </w:rPr>
      </w:pPr>
      <w:r w:rsidRPr="00EF5265">
        <w:rPr>
          <w:rFonts w:ascii="Times New Roman" w:hAnsi="Times New Roman" w:cs="Times New Roman"/>
          <w:i/>
          <w:sz w:val="24"/>
          <w:u w:val="single"/>
        </w:rPr>
        <w:t>Lessons learnt</w:t>
      </w:r>
      <w:r>
        <w:rPr>
          <w:rFonts w:ascii="Times New Roman" w:hAnsi="Times New Roman" w:cs="Times New Roman"/>
          <w:sz w:val="24"/>
        </w:rPr>
        <w:t xml:space="preserve"> and retrospective analysis (see above</w:t>
      </w:r>
      <w:ins w:id="56" w:author="Nazim" w:date="2016-12-03T01:34:00Z">
        <w:r w:rsidR="007E14B2">
          <w:rPr>
            <w:rFonts w:ascii="Times New Roman" w:hAnsi="Times New Roman" w:cs="Times New Roman"/>
            <w:sz w:val="24"/>
          </w:rPr>
          <w:t xml:space="preserve"> </w:t>
        </w:r>
        <w:r w:rsidR="007E14B2" w:rsidRPr="007E14B2">
          <w:rPr>
            <w:rFonts w:ascii="Times New Roman" w:hAnsi="Times New Roman" w:cs="Times New Roman"/>
            <w:sz w:val="24"/>
            <w:highlight w:val="yellow"/>
            <w:rPrChange w:id="57" w:author="Nazim" w:date="2016-12-03T01:35:00Z">
              <w:rPr>
                <w:rFonts w:ascii="Times New Roman" w:hAnsi="Times New Roman" w:cs="Times New Roman"/>
                <w:sz w:val="24"/>
              </w:rPr>
            </w:rPrChange>
          </w:rPr>
          <w:t>section on</w:t>
        </w:r>
      </w:ins>
      <w:ins w:id="58" w:author="Nazim" w:date="2016-12-02T21:49:00Z">
        <w:r w:rsidR="00EB6A18">
          <w:rPr>
            <w:rFonts w:ascii="Times New Roman" w:hAnsi="Times New Roman" w:cs="Times New Roman"/>
            <w:sz w:val="24"/>
          </w:rPr>
          <w:t xml:space="preserve">: </w:t>
        </w:r>
        <w:r w:rsidR="00EB6A18" w:rsidRPr="00B94C5C">
          <w:rPr>
            <w:b/>
            <w:bCs/>
            <w:sz w:val="23"/>
            <w:szCs w:val="23"/>
            <w:highlight w:val="yellow"/>
            <w:rPrChange w:id="59" w:author="Nazim" w:date="2016-12-03T01:34:00Z">
              <w:rPr>
                <w:b/>
                <w:bCs/>
                <w:sz w:val="23"/>
                <w:szCs w:val="23"/>
              </w:rPr>
            </w:rPrChange>
          </w:rPr>
          <w:t>Lessons learnt and retrospective analysis [NOTE: Part of Stage 3]</w:t>
        </w:r>
      </w:ins>
      <w:r w:rsidRPr="00B94C5C">
        <w:rPr>
          <w:rFonts w:ascii="Times New Roman" w:hAnsi="Times New Roman" w:cs="Times New Roman"/>
          <w:sz w:val="24"/>
          <w:highlight w:val="yellow"/>
          <w:rPrChange w:id="60" w:author="Nazim" w:date="2016-12-03T01:34:00Z">
            <w:rPr>
              <w:rFonts w:ascii="Times New Roman" w:hAnsi="Times New Roman" w:cs="Times New Roman"/>
              <w:sz w:val="24"/>
            </w:rPr>
          </w:rPrChange>
        </w:rPr>
        <w:t>)</w:t>
      </w:r>
      <w:r>
        <w:rPr>
          <w:rFonts w:ascii="Times New Roman" w:hAnsi="Times New Roman" w:cs="Times New Roman"/>
          <w:sz w:val="24"/>
        </w:rPr>
        <w:t>.</w:t>
      </w:r>
    </w:p>
    <w:p w:rsidR="007E63A0" w:rsidRPr="007E63A0" w:rsidRDefault="007E63A0" w:rsidP="007E63A0">
      <w:pPr>
        <w:pStyle w:val="ListParagraph"/>
        <w:numPr>
          <w:ilvl w:val="0"/>
          <w:numId w:val="1"/>
        </w:numPr>
        <w:rPr>
          <w:rFonts w:ascii="Times New Roman" w:hAnsi="Times New Roman" w:cs="Times New Roman"/>
          <w:sz w:val="24"/>
          <w:highlight w:val="yellow"/>
        </w:rPr>
      </w:pPr>
      <w:r>
        <w:rPr>
          <w:rFonts w:ascii="Times New Roman" w:hAnsi="Times New Roman" w:cs="Times New Roman"/>
          <w:i/>
          <w:sz w:val="24"/>
          <w:highlight w:val="yellow"/>
          <w:u w:val="single"/>
        </w:rPr>
        <w:t>Executable</w:t>
      </w:r>
      <w:r w:rsidRPr="0061165B">
        <w:rPr>
          <w:rFonts w:ascii="Times New Roman" w:hAnsi="Times New Roman" w:cs="Times New Roman"/>
          <w:i/>
          <w:sz w:val="24"/>
          <w:highlight w:val="yellow"/>
          <w:u w:val="single"/>
        </w:rPr>
        <w:t>:</w:t>
      </w:r>
      <w:r w:rsidRPr="0061165B">
        <w:rPr>
          <w:rFonts w:ascii="Times New Roman" w:hAnsi="Times New Roman" w:cs="Times New Roman"/>
          <w:i/>
          <w:sz w:val="24"/>
          <w:highlight w:val="yellow"/>
        </w:rPr>
        <w:t xml:space="preserve"> </w:t>
      </w:r>
      <w:r w:rsidR="00327A00">
        <w:rPr>
          <w:rFonts w:ascii="Times New Roman" w:hAnsi="Times New Roman" w:cs="Times New Roman"/>
          <w:sz w:val="24"/>
          <w:highlight w:val="yellow"/>
        </w:rPr>
        <w:t>Phase II system installation file</w:t>
      </w:r>
      <w:r w:rsidRPr="0061165B">
        <w:rPr>
          <w:rFonts w:ascii="Times New Roman" w:hAnsi="Times New Roman" w:cs="Times New Roman"/>
          <w:sz w:val="24"/>
          <w:highlight w:val="yellow"/>
        </w:rPr>
        <w:t>.</w:t>
      </w:r>
      <w:bookmarkStart w:id="61" w:name="_GoBack"/>
      <w:bookmarkEnd w:id="61"/>
    </w:p>
    <w:p w:rsidR="0061165B" w:rsidRPr="0061165B" w:rsidRDefault="0061165B" w:rsidP="0061165B">
      <w:pPr>
        <w:pStyle w:val="ListParagraph"/>
        <w:numPr>
          <w:ilvl w:val="0"/>
          <w:numId w:val="1"/>
        </w:numPr>
        <w:rPr>
          <w:rFonts w:ascii="Times New Roman" w:hAnsi="Times New Roman" w:cs="Times New Roman"/>
          <w:sz w:val="24"/>
          <w:highlight w:val="yellow"/>
        </w:rPr>
      </w:pPr>
      <w:r w:rsidRPr="0061165B">
        <w:rPr>
          <w:rFonts w:ascii="Times New Roman" w:hAnsi="Times New Roman" w:cs="Times New Roman"/>
          <w:i/>
          <w:sz w:val="24"/>
          <w:highlight w:val="yellow"/>
          <w:u w:val="single"/>
        </w:rPr>
        <w:t>System Installation Guide:</w:t>
      </w:r>
      <w:r w:rsidRPr="0061165B">
        <w:rPr>
          <w:rFonts w:ascii="Times New Roman" w:hAnsi="Times New Roman" w:cs="Times New Roman"/>
          <w:i/>
          <w:sz w:val="24"/>
          <w:highlight w:val="yellow"/>
        </w:rPr>
        <w:t xml:space="preserve"> </w:t>
      </w:r>
      <w:r w:rsidRPr="0061165B">
        <w:rPr>
          <w:rFonts w:ascii="Times New Roman" w:hAnsi="Times New Roman" w:cs="Times New Roman"/>
          <w:sz w:val="24"/>
          <w:highlight w:val="yellow"/>
        </w:rPr>
        <w:t>Simple to understand and follow instructions on how to install the system, giving platform requirements.</w:t>
      </w:r>
    </w:p>
    <w:p w:rsidR="0061165B" w:rsidRDefault="0061165B" w:rsidP="0061165B">
      <w:pPr>
        <w:pStyle w:val="ListParagraph"/>
        <w:numPr>
          <w:ilvl w:val="0"/>
          <w:numId w:val="1"/>
        </w:numPr>
        <w:rPr>
          <w:rFonts w:ascii="Times New Roman" w:hAnsi="Times New Roman" w:cs="Times New Roman"/>
          <w:sz w:val="24"/>
          <w:highlight w:val="yellow"/>
        </w:rPr>
      </w:pPr>
      <w:r w:rsidRPr="0061165B">
        <w:rPr>
          <w:rFonts w:ascii="Times New Roman" w:hAnsi="Times New Roman" w:cs="Times New Roman"/>
          <w:i/>
          <w:sz w:val="24"/>
          <w:highlight w:val="yellow"/>
          <w:u w:val="single"/>
        </w:rPr>
        <w:t>User Guide:</w:t>
      </w:r>
      <w:r w:rsidRPr="0061165B">
        <w:rPr>
          <w:rFonts w:ascii="Times New Roman" w:hAnsi="Times New Roman" w:cs="Times New Roman"/>
          <w:sz w:val="24"/>
          <w:highlight w:val="yellow"/>
        </w:rPr>
        <w:t xml:space="preserve"> Imagine writing a step-by-step guide for a non-specialist. Show screenshots to make it easy to understand how to use the system and what results the system produces. Consider writing several key scenarios and then showing, using screenshots, the execution of these scenarios.</w:t>
      </w:r>
    </w:p>
    <w:p w:rsidR="00F67350" w:rsidRDefault="00F67350" w:rsidP="0061165B">
      <w:pPr>
        <w:pStyle w:val="ListParagraph"/>
        <w:numPr>
          <w:ilvl w:val="0"/>
          <w:numId w:val="1"/>
        </w:numPr>
        <w:rPr>
          <w:rFonts w:ascii="Times New Roman" w:hAnsi="Times New Roman" w:cs="Times New Roman"/>
          <w:sz w:val="24"/>
          <w:highlight w:val="yellow"/>
        </w:rPr>
      </w:pPr>
      <w:r>
        <w:rPr>
          <w:rFonts w:ascii="Times New Roman" w:hAnsi="Times New Roman" w:cs="Times New Roman"/>
          <w:i/>
          <w:sz w:val="24"/>
          <w:highlight w:val="yellow"/>
          <w:u w:val="single"/>
        </w:rPr>
        <w:t>(If stretch goal implemented) Training Video:</w:t>
      </w:r>
      <w:r>
        <w:rPr>
          <w:rFonts w:ascii="Times New Roman" w:hAnsi="Times New Roman" w:cs="Times New Roman"/>
          <w:sz w:val="24"/>
          <w:highlight w:val="yellow"/>
        </w:rPr>
        <w:t xml:space="preserve"> A short video demonstrating to the user how to install and use the software.</w:t>
      </w:r>
    </w:p>
    <w:p w:rsidR="00F67350" w:rsidRPr="00F67350" w:rsidRDefault="007E63A0" w:rsidP="00F67350">
      <w:pPr>
        <w:ind w:left="360"/>
        <w:rPr>
          <w:rFonts w:ascii="Times New Roman" w:hAnsi="Times New Roman" w:cs="Times New Roman"/>
          <w:sz w:val="24"/>
          <w:highlight w:val="yellow"/>
        </w:rPr>
      </w:pPr>
      <w:r>
        <w:rPr>
          <w:rFonts w:ascii="Times New Roman" w:hAnsi="Times New Roman" w:cs="Times New Roman"/>
          <w:b/>
          <w:sz w:val="24"/>
          <w:highlight w:val="yellow"/>
        </w:rPr>
        <w:t xml:space="preserve">NOTE: </w:t>
      </w:r>
      <w:del w:id="62" w:author="Nazim" w:date="2016-12-02T22:09:00Z">
        <w:r w:rsidR="00F67350" w:rsidDel="00CB7266">
          <w:rPr>
            <w:rFonts w:ascii="Times New Roman" w:hAnsi="Times New Roman" w:cs="Times New Roman"/>
            <w:sz w:val="24"/>
            <w:highlight w:val="yellow"/>
          </w:rPr>
          <w:delText>It is recommended that</w:delText>
        </w:r>
      </w:del>
      <w:ins w:id="63" w:author="Nazim" w:date="2016-12-02T22:09:00Z">
        <w:r w:rsidR="00CB7266">
          <w:rPr>
            <w:rFonts w:ascii="Times New Roman" w:hAnsi="Times New Roman" w:cs="Times New Roman"/>
            <w:sz w:val="24"/>
            <w:highlight w:val="yellow"/>
          </w:rPr>
          <w:t>For</w:t>
        </w:r>
      </w:ins>
      <w:r w:rsidR="00F67350">
        <w:rPr>
          <w:rFonts w:ascii="Times New Roman" w:hAnsi="Times New Roman" w:cs="Times New Roman"/>
          <w:sz w:val="24"/>
          <w:highlight w:val="yellow"/>
        </w:rPr>
        <w:t xml:space="preserve"> the last three items </w:t>
      </w:r>
      <w:r w:rsidR="002371C5">
        <w:rPr>
          <w:rFonts w:ascii="Times New Roman" w:hAnsi="Times New Roman" w:cs="Times New Roman"/>
          <w:sz w:val="24"/>
          <w:highlight w:val="yellow"/>
        </w:rPr>
        <w:t>(</w:t>
      </w:r>
      <w:r w:rsidR="002371C5" w:rsidRPr="0061165B">
        <w:rPr>
          <w:rFonts w:ascii="Times New Roman" w:hAnsi="Times New Roman" w:cs="Times New Roman"/>
          <w:i/>
          <w:sz w:val="24"/>
          <w:highlight w:val="yellow"/>
          <w:u w:val="single"/>
        </w:rPr>
        <w:t>System Installation Guide</w:t>
      </w:r>
      <w:r w:rsidR="002371C5">
        <w:rPr>
          <w:rFonts w:ascii="Times New Roman" w:hAnsi="Times New Roman" w:cs="Times New Roman"/>
          <w:i/>
          <w:sz w:val="24"/>
          <w:highlight w:val="yellow"/>
          <w:u w:val="single"/>
        </w:rPr>
        <w:t xml:space="preserve">, </w:t>
      </w:r>
      <w:r w:rsidR="002371C5" w:rsidRPr="0061165B">
        <w:rPr>
          <w:rFonts w:ascii="Times New Roman" w:hAnsi="Times New Roman" w:cs="Times New Roman"/>
          <w:i/>
          <w:sz w:val="24"/>
          <w:highlight w:val="yellow"/>
          <w:u w:val="single"/>
        </w:rPr>
        <w:t>User Guide</w:t>
      </w:r>
      <w:r w:rsidR="002371C5">
        <w:rPr>
          <w:rFonts w:ascii="Times New Roman" w:hAnsi="Times New Roman" w:cs="Times New Roman"/>
          <w:i/>
          <w:sz w:val="24"/>
          <w:highlight w:val="yellow"/>
          <w:u w:val="single"/>
        </w:rPr>
        <w:t>, and Training Video</w:t>
      </w:r>
      <w:r w:rsidR="002371C5">
        <w:rPr>
          <w:rFonts w:ascii="Times New Roman" w:hAnsi="Times New Roman" w:cs="Times New Roman"/>
          <w:sz w:val="24"/>
          <w:highlight w:val="yellow"/>
        </w:rPr>
        <w:t>)</w:t>
      </w:r>
      <w:ins w:id="64" w:author="Nazim" w:date="2016-12-02T22:10:00Z">
        <w:r w:rsidR="00CB7266">
          <w:rPr>
            <w:rFonts w:ascii="Times New Roman" w:hAnsi="Times New Roman" w:cs="Times New Roman"/>
            <w:sz w:val="24"/>
            <w:highlight w:val="yellow"/>
          </w:rPr>
          <w:t>, please</w:t>
        </w:r>
      </w:ins>
      <w:r w:rsidR="002371C5">
        <w:rPr>
          <w:rFonts w:ascii="Times New Roman" w:hAnsi="Times New Roman" w:cs="Times New Roman"/>
          <w:sz w:val="24"/>
          <w:highlight w:val="yellow"/>
        </w:rPr>
        <w:t xml:space="preserve"> </w:t>
      </w:r>
      <w:del w:id="65" w:author="Nazim" w:date="2016-12-02T22:10:00Z">
        <w:r w:rsidR="00F67350" w:rsidDel="00CB7266">
          <w:rPr>
            <w:rFonts w:ascii="Times New Roman" w:hAnsi="Times New Roman" w:cs="Times New Roman"/>
            <w:sz w:val="24"/>
            <w:highlight w:val="yellow"/>
          </w:rPr>
          <w:delText xml:space="preserve">be </w:delText>
        </w:r>
      </w:del>
      <w:r w:rsidR="00F67350">
        <w:rPr>
          <w:rFonts w:ascii="Times New Roman" w:hAnsi="Times New Roman" w:cs="Times New Roman"/>
          <w:sz w:val="24"/>
          <w:highlight w:val="yellow"/>
        </w:rPr>
        <w:t>bundle</w:t>
      </w:r>
      <w:del w:id="66" w:author="Nazim" w:date="2016-12-02T22:10:00Z">
        <w:r w:rsidR="00F67350" w:rsidDel="00CB7266">
          <w:rPr>
            <w:rFonts w:ascii="Times New Roman" w:hAnsi="Times New Roman" w:cs="Times New Roman"/>
            <w:sz w:val="24"/>
            <w:highlight w:val="yellow"/>
          </w:rPr>
          <w:delText>d</w:delText>
        </w:r>
      </w:del>
      <w:r w:rsidR="00F67350">
        <w:rPr>
          <w:rFonts w:ascii="Times New Roman" w:hAnsi="Times New Roman" w:cs="Times New Roman"/>
          <w:sz w:val="24"/>
          <w:highlight w:val="yellow"/>
        </w:rPr>
        <w:t xml:space="preserve"> with the executable and </w:t>
      </w:r>
      <w:ins w:id="67" w:author="Nazim" w:date="2016-12-02T22:11:00Z">
        <w:r w:rsidR="00D97975">
          <w:rPr>
            <w:rFonts w:ascii="Times New Roman" w:hAnsi="Times New Roman" w:cs="Times New Roman"/>
            <w:sz w:val="24"/>
            <w:highlight w:val="yellow"/>
          </w:rPr>
          <w:t xml:space="preserve">ensure that they </w:t>
        </w:r>
      </w:ins>
      <w:r w:rsidR="00F67350">
        <w:rPr>
          <w:rFonts w:ascii="Times New Roman" w:hAnsi="Times New Roman" w:cs="Times New Roman"/>
          <w:sz w:val="24"/>
          <w:highlight w:val="yellow"/>
        </w:rPr>
        <w:t>are not inside the report itself.</w:t>
      </w:r>
      <w:r w:rsidR="00F67350" w:rsidRPr="00F67350">
        <w:rPr>
          <w:rFonts w:ascii="Times New Roman" w:hAnsi="Times New Roman" w:cs="Times New Roman"/>
          <w:sz w:val="24"/>
          <w:highlight w:val="yellow"/>
        </w:rPr>
        <w:t xml:space="preserve">  </w:t>
      </w:r>
    </w:p>
    <w:p w:rsidR="0019586A" w:rsidRDefault="0019586A"/>
    <w:sectPr w:rsidR="0019586A" w:rsidSect="001958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10E5C"/>
    <w:multiLevelType w:val="hybridMultilevel"/>
    <w:tmpl w:val="89784BD8"/>
    <w:lvl w:ilvl="0" w:tplc="F2D2294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E45FBD"/>
    <w:multiLevelType w:val="hybridMultilevel"/>
    <w:tmpl w:val="356CD586"/>
    <w:lvl w:ilvl="0" w:tplc="A3AA20F6">
      <w:start w:val="1"/>
      <w:numFmt w:val="lowerRoman"/>
      <w:lvlText w:val="%1)"/>
      <w:lvlJc w:val="left"/>
      <w:pPr>
        <w:ind w:left="720" w:hanging="360"/>
      </w:pPr>
      <w:rPr>
        <w:rFonts w:hint="default"/>
      </w:rPr>
    </w:lvl>
    <w:lvl w:ilvl="1" w:tplc="4D148AF2">
      <w:start w:val="1"/>
      <w:numFmt w:val="lowerLetter"/>
      <w:lvlText w:val="%2)"/>
      <w:lvlJc w:val="righ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FE48C1"/>
    <w:multiLevelType w:val="hybridMultilevel"/>
    <w:tmpl w:val="370E5E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912493C"/>
    <w:multiLevelType w:val="hybridMultilevel"/>
    <w:tmpl w:val="426CAAB0"/>
    <w:lvl w:ilvl="0" w:tplc="630E8754">
      <w:start w:val="1"/>
      <w:numFmt w:val="lowerRoman"/>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752F6"/>
    <w:multiLevelType w:val="hybridMultilevel"/>
    <w:tmpl w:val="E4E497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7A640F11"/>
    <w:multiLevelType w:val="hybridMultilevel"/>
    <w:tmpl w:val="A01E35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61165B"/>
    <w:rsid w:val="00027E96"/>
    <w:rsid w:val="00084780"/>
    <w:rsid w:val="0019586A"/>
    <w:rsid w:val="002371C5"/>
    <w:rsid w:val="002F5EF1"/>
    <w:rsid w:val="00327A00"/>
    <w:rsid w:val="00404E79"/>
    <w:rsid w:val="0061165B"/>
    <w:rsid w:val="006A3B9A"/>
    <w:rsid w:val="007954E5"/>
    <w:rsid w:val="007E14B2"/>
    <w:rsid w:val="007E63A0"/>
    <w:rsid w:val="0082482C"/>
    <w:rsid w:val="00A9336C"/>
    <w:rsid w:val="00B94C5C"/>
    <w:rsid w:val="00CB7266"/>
    <w:rsid w:val="00D7174C"/>
    <w:rsid w:val="00D97975"/>
    <w:rsid w:val="00EB6A18"/>
    <w:rsid w:val="00F673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65B"/>
    <w:pPr>
      <w:ind w:left="720"/>
      <w:contextualSpacing/>
    </w:pPr>
  </w:style>
  <w:style w:type="character" w:styleId="Hyperlink">
    <w:name w:val="Hyperlink"/>
    <w:basedOn w:val="DefaultParagraphFont"/>
    <w:uiPriority w:val="99"/>
    <w:unhideWhenUsed/>
    <w:rsid w:val="007954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Nazim</cp:lastModifiedBy>
  <cp:revision>11</cp:revision>
  <dcterms:created xsi:type="dcterms:W3CDTF">2016-12-02T18:12:00Z</dcterms:created>
  <dcterms:modified xsi:type="dcterms:W3CDTF">2016-12-03T06:35:00Z</dcterms:modified>
</cp:coreProperties>
</file>